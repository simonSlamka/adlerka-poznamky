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4">
          <w:pPr>
            <w:spacing w:after="0" w:lineRule="auto"/>
            <w:rPr>
              <w:del w:author="" w:id="0"/>
              <w:rFonts w:ascii="Times New Roman" w:cs="Times New Roman" w:eastAsia="Times New Roman" w:hAnsi="Times New Roman"/>
              <w:sz w:val="24"/>
              <w:szCs w:val="24"/>
            </w:rPr>
          </w:pPr>
          <w:del w:author="" w:id="0">
            <w:r w:rsidDel="00000000" w:rsidR="00000000" w:rsidRPr="00000000">
              <w:rPr>
                <w:rtl w:val="0"/>
              </w:rPr>
            </w:r>
          </w:del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5">
          <w:pPr>
            <w:spacing w:after="0" w:lineRule="auto"/>
            <w:rPr>
              <w:del w:author="" w:id="0"/>
              <w:rFonts w:ascii="Times New Roman" w:cs="Times New Roman" w:eastAsia="Times New Roman" w:hAnsi="Times New Roman"/>
              <w:sz w:val="24"/>
              <w:szCs w:val="24"/>
            </w:rPr>
          </w:pPr>
          <w:del w:author="" w:id="0">
            <w:r w:rsidDel="00000000" w:rsidR="00000000" w:rsidRPr="00000000">
              <w:rPr>
                <w:rtl w:val="0"/>
              </w:rPr>
            </w:r>
          </w:del>
        </w:p>
      </w:sdtContent>
    </w:sdt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6"/>
        <w:gridCol w:w="910"/>
        <w:gridCol w:w="911"/>
        <w:gridCol w:w="913"/>
        <w:gridCol w:w="913"/>
        <w:gridCol w:w="912"/>
        <w:gridCol w:w="913"/>
        <w:gridCol w:w="913"/>
        <w:gridCol w:w="913"/>
        <w:gridCol w:w="862"/>
        <w:gridCol w:w="862"/>
        <w:tblGridChange w:id="0">
          <w:tblGrid>
            <w:gridCol w:w="1246"/>
            <w:gridCol w:w="910"/>
            <w:gridCol w:w="911"/>
            <w:gridCol w:w="913"/>
            <w:gridCol w:w="913"/>
            <w:gridCol w:w="912"/>
            <w:gridCol w:w="913"/>
            <w:gridCol w:w="913"/>
            <w:gridCol w:w="913"/>
            <w:gridCol w:w="862"/>
            <w:gridCol w:w="862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8"/>
                <w:szCs w:val="38"/>
                <w:rtl w:val="0"/>
              </w:rPr>
              <w:t xml:space="preserve">Elektrotechnické meranie IV.   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8"/>
                <w:szCs w:val="38"/>
                <w:rtl w:val="0"/>
              </w:rPr>
              <w:t xml:space="preserve">školský rok  2021/2022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Cvičenie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Dátum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Podpis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Meranie na AO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Meranie na DO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Meranie prenosových vlastností Wienovho článku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Meranie na nf zosilňovači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Meranie na operačnom zosilňovači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Meranie charakteristickej impedancie a činiteľa skrátenia vf vedenia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Meranie rýchlosti šírenia optického signálu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Meranie vlastností amplitúdovej modulácie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Meranie vlastností bipolárnych integrovaných obvodov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Meranie vlastností integrovaného stabilizátora 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Meno a priezvisko:     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Trieda: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4.C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720" w:top="720" w:left="1134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-85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_x0000_i1025" style="width:35.25pt;height:40.5pt" type="#_x0000_t75">
          <v:imagedata r:id="rId1" o:title=""/>
        </v:shape>
        <o:OLEObject DrawAspect="Content" r:id="rId2" ObjectID="_1714734265" ProgID="CDraw5" ShapeID="_x0000_i1025" Type="Embed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-1134" w:right="-426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SPŠE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5245"/>
      </w:tabs>
      <w:spacing w:after="0" w:before="0" w:line="240" w:lineRule="auto"/>
      <w:ind w:left="-1134" w:right="-340" w:firstLine="1134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K a r o l a  A d l e r a  č. 5,  8 4 1  0 2  B r a t i s l a v a            </w:t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3" w:hanging="359.9999999999999"/>
      </w:pPr>
      <w:rPr/>
    </w:lvl>
    <w:lvl w:ilvl="2">
      <w:start w:val="1"/>
      <w:numFmt w:val="lowerRoman"/>
      <w:lvlText w:val="%3."/>
      <w:lvlJc w:val="right"/>
      <w:pPr>
        <w:ind w:left="2083" w:hanging="180"/>
      </w:pPr>
      <w:rPr/>
    </w:lvl>
    <w:lvl w:ilvl="3">
      <w:start w:val="1"/>
      <w:numFmt w:val="decimal"/>
      <w:lvlText w:val="%4."/>
      <w:lvlJc w:val="left"/>
      <w:pPr>
        <w:ind w:left="2803" w:hanging="360"/>
      </w:pPr>
      <w:rPr/>
    </w:lvl>
    <w:lvl w:ilvl="4">
      <w:start w:val="1"/>
      <w:numFmt w:val="lowerLetter"/>
      <w:lvlText w:val="%5."/>
      <w:lvlJc w:val="left"/>
      <w:pPr>
        <w:ind w:left="3523" w:hanging="360"/>
      </w:pPr>
      <w:rPr/>
    </w:lvl>
    <w:lvl w:ilvl="5">
      <w:start w:val="1"/>
      <w:numFmt w:val="lowerRoman"/>
      <w:lvlText w:val="%6."/>
      <w:lvlJc w:val="right"/>
      <w:pPr>
        <w:ind w:left="4243" w:hanging="180"/>
      </w:pPr>
      <w:rPr/>
    </w:lvl>
    <w:lvl w:ilvl="6">
      <w:start w:val="1"/>
      <w:numFmt w:val="decimal"/>
      <w:lvlText w:val="%7."/>
      <w:lvlJc w:val="left"/>
      <w:pPr>
        <w:ind w:left="4963" w:hanging="360"/>
      </w:pPr>
      <w:rPr/>
    </w:lvl>
    <w:lvl w:ilvl="7">
      <w:start w:val="1"/>
      <w:numFmt w:val="lowerLetter"/>
      <w:lvlText w:val="%8."/>
      <w:lvlJc w:val="left"/>
      <w:pPr>
        <w:ind w:left="5683" w:hanging="360"/>
      </w:pPr>
      <w:rPr/>
    </w:lvl>
    <w:lvl w:ilvl="8">
      <w:start w:val="1"/>
      <w:numFmt w:val="lowerRoman"/>
      <w:lvlText w:val="%9."/>
      <w:lvlJc w:val="right"/>
      <w:pPr>
        <w:ind w:left="640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sid w:val="000F69E4"/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paragraph" w:styleId="Odsekzoznamu1" w:customStyle="1">
    <w:name w:val="Odsek zoznamu1"/>
    <w:basedOn w:val="Normlny"/>
    <w:qFormat w:val="1"/>
    <w:rsid w:val="00F07952"/>
    <w:pPr>
      <w:ind w:left="720"/>
      <w:contextualSpacing w:val="1"/>
    </w:pPr>
    <w:rPr>
      <w:rFonts w:ascii="Calibri" w:cs="Times New Roman" w:eastAsia="Times New Roman" w:hAnsi="Calibri"/>
      <w:lang w:eastAsia="sk-SK"/>
    </w:rPr>
  </w:style>
  <w:style w:type="paragraph" w:styleId="Odsekzoznamu">
    <w:name w:val="List Paragraph"/>
    <w:basedOn w:val="Normlny"/>
    <w:uiPriority w:val="34"/>
    <w:qFormat w:val="1"/>
    <w:rsid w:val="00F07952"/>
    <w:pPr>
      <w:ind w:left="720"/>
      <w:contextualSpacing w:val="1"/>
    </w:pPr>
  </w:style>
  <w:style w:type="paragraph" w:styleId="Hlavika">
    <w:name w:val="header"/>
    <w:basedOn w:val="Normlny"/>
    <w:link w:val="HlavikaChar"/>
    <w:uiPriority w:val="99"/>
    <w:unhideWhenUsed w:val="1"/>
    <w:rsid w:val="000F69E4"/>
    <w:pPr>
      <w:tabs>
        <w:tab w:val="center" w:pos="4536"/>
        <w:tab w:val="right" w:pos="9072"/>
      </w:tabs>
      <w:spacing w:after="0" w:line="240" w:lineRule="auto"/>
    </w:pPr>
  </w:style>
  <w:style w:type="character" w:styleId="HlavikaChar" w:customStyle="1">
    <w:name w:val="Hlavička Char"/>
    <w:basedOn w:val="Predvolenpsmoodseku"/>
    <w:link w:val="Hlavika"/>
    <w:uiPriority w:val="99"/>
    <w:rsid w:val="000F69E4"/>
  </w:style>
  <w:style w:type="paragraph" w:styleId="Pta">
    <w:name w:val="footer"/>
    <w:basedOn w:val="Normlny"/>
    <w:link w:val="PtaChar"/>
    <w:uiPriority w:val="99"/>
    <w:unhideWhenUsed w:val="1"/>
    <w:rsid w:val="000F69E4"/>
    <w:pPr>
      <w:tabs>
        <w:tab w:val="center" w:pos="4536"/>
        <w:tab w:val="right" w:pos="9072"/>
      </w:tabs>
      <w:spacing w:after="0" w:line="240" w:lineRule="auto"/>
    </w:pPr>
  </w:style>
  <w:style w:type="character" w:styleId="PtaChar" w:customStyle="1">
    <w:name w:val="Päta Char"/>
    <w:basedOn w:val="Predvolenpsmoodseku"/>
    <w:link w:val="Pta"/>
    <w:uiPriority w:val="99"/>
    <w:rsid w:val="000F69E4"/>
  </w:style>
  <w:style w:type="table" w:styleId="Mriekatabuky">
    <w:name w:val="Table Grid"/>
    <w:basedOn w:val="Normlnatabuka"/>
    <w:uiPriority w:val="59"/>
    <w:rsid w:val="000F69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bubliny">
    <w:name w:val="Balloon Text"/>
    <w:basedOn w:val="Normlny"/>
    <w:link w:val="TextbublinyChar"/>
    <w:uiPriority w:val="99"/>
    <w:semiHidden w:val="1"/>
    <w:unhideWhenUsed w:val="1"/>
    <w:rsid w:val="00D9608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bublinyChar" w:customStyle="1">
    <w:name w:val="Text bubliny Char"/>
    <w:basedOn w:val="Predvolenpsmoodseku"/>
    <w:link w:val="Textbubliny"/>
    <w:uiPriority w:val="99"/>
    <w:semiHidden w:val="1"/>
    <w:rsid w:val="00D9608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0xL0iZ10Qt19AspEuQaS6Cz/Nw==">AMUW2mVhzwtMqBhwqiI9onOsbkdtuRafFQ4E/CRCyOg4BpU1+GyrGJommYcfSpipYCCN+aqg8/I64U6yZjGREy0YF+q3IVzEjRQ5S0pw7oQhvJG84p3xhWo=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2022-05-22T12:18:00Z</dcterms:created>
  <dc:creator>sona</dc:creator>
</cp:coreProperties>
</file>